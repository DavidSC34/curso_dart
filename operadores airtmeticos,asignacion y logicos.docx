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BA5" w:rsidRPr="00772BA5" w:rsidRDefault="00772BA5" w:rsidP="00772BA5">
      <w:pPr>
        <w:shd w:val="clear" w:color="auto" w:fill="F6F6F6"/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ES"/>
        </w:rPr>
      </w:pPr>
      <w:r w:rsidRPr="00772BA5">
        <w:rPr>
          <w:rFonts w:ascii="Arial" w:eastAsia="Times New Roman" w:hAnsi="Arial" w:cs="Arial"/>
          <w:color w:val="273B47"/>
          <w:sz w:val="24"/>
          <w:szCs w:val="24"/>
          <w:lang w:eastAsia="es-ES"/>
        </w:rPr>
        <w:fldChar w:fldCharType="begin"/>
      </w:r>
      <w:r w:rsidRPr="00772BA5">
        <w:rPr>
          <w:rFonts w:ascii="Arial" w:eastAsia="Times New Roman" w:hAnsi="Arial" w:cs="Arial"/>
          <w:color w:val="273B47"/>
          <w:sz w:val="24"/>
          <w:szCs w:val="24"/>
          <w:lang w:eastAsia="es-ES"/>
        </w:rPr>
        <w:instrText xml:space="preserve"> HYPERLINK "https://platzi.com/clases/dart/" </w:instrText>
      </w:r>
      <w:r w:rsidRPr="00772BA5">
        <w:rPr>
          <w:rFonts w:ascii="Arial" w:eastAsia="Times New Roman" w:hAnsi="Arial" w:cs="Arial"/>
          <w:color w:val="273B47"/>
          <w:sz w:val="24"/>
          <w:szCs w:val="24"/>
          <w:lang w:eastAsia="es-ES"/>
        </w:rPr>
        <w:fldChar w:fldCharType="separate"/>
      </w:r>
      <w:r w:rsidRPr="00772BA5">
        <w:rPr>
          <w:rFonts w:ascii="Arial" w:eastAsia="Times New Roman" w:hAnsi="Arial" w:cs="Arial"/>
          <w:color w:val="0791E6"/>
          <w:sz w:val="24"/>
          <w:szCs w:val="24"/>
          <w:u w:val="single"/>
          <w:lang w:eastAsia="es-ES"/>
        </w:rPr>
        <w:t xml:space="preserve">Curso de </w:t>
      </w:r>
      <w:proofErr w:type="spellStart"/>
      <w:r w:rsidRPr="00772BA5">
        <w:rPr>
          <w:rFonts w:ascii="Arial" w:eastAsia="Times New Roman" w:hAnsi="Arial" w:cs="Arial"/>
          <w:color w:val="0791E6"/>
          <w:sz w:val="24"/>
          <w:szCs w:val="24"/>
          <w:u w:val="single"/>
          <w:lang w:eastAsia="es-ES"/>
        </w:rPr>
        <w:t>Dart</w:t>
      </w:r>
      <w:proofErr w:type="spellEnd"/>
      <w:r w:rsidRPr="00772BA5">
        <w:rPr>
          <w:rFonts w:ascii="Arial" w:eastAsia="Times New Roman" w:hAnsi="Arial" w:cs="Arial"/>
          <w:color w:val="273B47"/>
          <w:sz w:val="24"/>
          <w:szCs w:val="24"/>
          <w:lang w:eastAsia="es-ES"/>
        </w:rPr>
        <w:fldChar w:fldCharType="end"/>
      </w:r>
    </w:p>
    <w:p w:rsidR="00772BA5" w:rsidRPr="00772BA5" w:rsidRDefault="00772BA5" w:rsidP="00772BA5">
      <w:pPr>
        <w:shd w:val="clear" w:color="auto" w:fill="F6F6F6"/>
        <w:spacing w:after="0" w:line="240" w:lineRule="auto"/>
        <w:outlineLvl w:val="0"/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</w:pPr>
      <w:proofErr w:type="spellStart"/>
      <w:r w:rsidRPr="00772BA5">
        <w:rPr>
          <w:rFonts w:ascii="cooper_hewittmedium" w:eastAsia="Times New Roman" w:hAnsi="cooper_hewittmedium" w:cs="Times New Roman"/>
          <w:b/>
          <w:bCs/>
          <w:color w:val="FFFFFF"/>
          <w:kern w:val="36"/>
          <w:sz w:val="21"/>
          <w:szCs w:val="21"/>
          <w:shd w:val="clear" w:color="auto" w:fill="0791E6"/>
          <w:lang w:eastAsia="es-ES"/>
        </w:rPr>
        <w:t>Artículo</w:t>
      </w:r>
      <w:r w:rsidRPr="00772BA5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  <w:t>Operadores</w:t>
      </w:r>
      <w:proofErr w:type="spellEnd"/>
      <w:r w:rsidRPr="00772BA5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  <w:t xml:space="preserve"> aritméticos, de </w:t>
      </w:r>
      <w:proofErr w:type="spellStart"/>
      <w:r w:rsidRPr="00772BA5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  <w:t>asignacion</w:t>
      </w:r>
      <w:proofErr w:type="spellEnd"/>
      <w:r w:rsidRPr="00772BA5">
        <w:rPr>
          <w:rFonts w:ascii="cooper_hewittmedium" w:eastAsia="Times New Roman" w:hAnsi="cooper_hewittmedium" w:cs="Times New Roman"/>
          <w:b/>
          <w:bCs/>
          <w:kern w:val="36"/>
          <w:sz w:val="54"/>
          <w:szCs w:val="54"/>
          <w:lang w:eastAsia="es-ES"/>
        </w:rPr>
        <w:t xml:space="preserve"> y lógicos</w:t>
      </w:r>
    </w:p>
    <w:p w:rsidR="00772BA5" w:rsidRPr="00772BA5" w:rsidRDefault="00772BA5" w:rsidP="00772BA5">
      <w:p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 w:rsidRPr="00772BA5">
        <w:rPr>
          <w:rFonts w:ascii="Times New Roman" w:eastAsia="Times New Roman" w:hAnsi="Times New Roman" w:cs="Times New Roman"/>
          <w:noProof/>
          <w:sz w:val="27"/>
          <w:szCs w:val="27"/>
          <w:lang w:eastAsia="es-ES"/>
        </w:rPr>
        <w:drawing>
          <wp:inline distT="0" distB="0" distL="0" distR="0">
            <wp:extent cx="381000" cy="381000"/>
            <wp:effectExtent l="0" t="0" r="0" b="0"/>
            <wp:docPr id="1" name="Imagen 1" descr="Curso de D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de Dar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tgtFrame="_blank" w:history="1">
        <w:proofErr w:type="spellStart"/>
        <w:r w:rsidRPr="00772BA5">
          <w:rPr>
            <w:rFonts w:ascii="Times New Roman" w:eastAsia="Times New Roman" w:hAnsi="Times New Roman" w:cs="Times New Roman"/>
            <w:b/>
            <w:bCs/>
            <w:color w:val="0791E6"/>
            <w:sz w:val="27"/>
            <w:szCs w:val="27"/>
            <w:u w:val="single"/>
            <w:lang w:eastAsia="es-ES"/>
          </w:rPr>
          <w:t>ArkangelB</w:t>
        </w:r>
        <w:proofErr w:type="spellEnd"/>
      </w:hyperlink>
    </w:p>
    <w:p w:rsidR="00772BA5" w:rsidRPr="00772BA5" w:rsidRDefault="00772BA5" w:rsidP="00772BA5">
      <w:pPr>
        <w:shd w:val="clear" w:color="auto" w:fill="F6F6F6"/>
        <w:spacing w:beforeAutospacing="1" w:after="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s-ES"/>
        </w:rPr>
      </w:pPr>
      <w:r w:rsidRPr="00772BA5">
        <w:rPr>
          <w:rFonts w:ascii="Times New Roman" w:eastAsia="Times New Roman" w:hAnsi="Times New Roman" w:cs="Times New Roman"/>
          <w:sz w:val="21"/>
          <w:szCs w:val="21"/>
          <w:lang w:eastAsia="es-ES"/>
        </w:rPr>
        <w:t>24 de Febrero de 2019</w:t>
      </w:r>
    </w:p>
    <w:p w:rsidR="00772BA5" w:rsidRPr="00772BA5" w:rsidRDefault="00772BA5" w:rsidP="00772BA5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</w:pPr>
      <w:r w:rsidRPr="00772BA5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Operadores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operadores utilizados en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Dart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los siguientes: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Unario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PostExpr</w:t>
      </w:r>
      <w:proofErr w:type="spellEnd"/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</w:t>
      </w:r>
      <w:proofErr w:type="spellStart"/>
      <w:r w:rsidRPr="00772BA5">
        <w:rPr>
          <w:rFonts w:ascii="Consolas" w:eastAsia="Times New Roman" w:hAnsi="Consolas" w:cs="Consolas"/>
          <w:color w:val="75715E"/>
          <w:sz w:val="24"/>
          <w:szCs w:val="24"/>
          <w:lang w:eastAsia="es-ES"/>
        </w:rPr>
        <w:t>expr</w:t>
      </w:r>
      <w:proofErr w:type="spellEnd"/>
      <w:r w:rsidRPr="00772BA5">
        <w:rPr>
          <w:rFonts w:ascii="Consolas" w:eastAsia="Times New Roman" w:hAnsi="Consolas" w:cs="Consolas"/>
          <w:b/>
          <w:bCs/>
          <w:color w:val="F92672"/>
          <w:sz w:val="24"/>
          <w:szCs w:val="24"/>
          <w:lang w:eastAsia="es-ES"/>
        </w:rPr>
        <w:t>++</w:t>
      </w: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</w:t>
      </w:r>
      <w:proofErr w:type="spellStart"/>
      <w:r w:rsidRPr="00772BA5">
        <w:rPr>
          <w:rFonts w:ascii="Consolas" w:eastAsia="Times New Roman" w:hAnsi="Consolas" w:cs="Consolas"/>
          <w:color w:val="75715E"/>
          <w:sz w:val="24"/>
          <w:szCs w:val="24"/>
          <w:lang w:eastAsia="es-ES"/>
        </w:rPr>
        <w:t>expr</w:t>
      </w:r>
      <w:proofErr w:type="spellEnd"/>
      <w:r w:rsidRPr="00772BA5">
        <w:rPr>
          <w:rFonts w:ascii="Consolas" w:eastAsia="Times New Roman" w:hAnsi="Consolas" w:cs="Consolas"/>
          <w:b/>
          <w:bCs/>
          <w:color w:val="F92672"/>
          <w:sz w:val="24"/>
          <w:szCs w:val="24"/>
          <w:lang w:eastAsia="es-ES"/>
        </w:rPr>
        <w:t>--</w:t>
      </w: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</w:t>
      </w:r>
      <w:r w:rsidRPr="00772BA5">
        <w:rPr>
          <w:rFonts w:ascii="Consolas" w:eastAsia="Times New Roman" w:hAnsi="Consolas" w:cs="Consolas"/>
          <w:color w:val="75715E"/>
          <w:sz w:val="24"/>
          <w:szCs w:val="24"/>
          <w:lang w:eastAsia="es-ES"/>
        </w:rPr>
        <w:t>()</w:t>
      </w: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</w:t>
      </w:r>
      <w:r w:rsidRPr="00772BA5">
        <w:rPr>
          <w:rFonts w:ascii="Consolas" w:eastAsia="Times New Roman" w:hAnsi="Consolas" w:cs="Consolas"/>
          <w:b/>
          <w:bCs/>
          <w:color w:val="A6E22E"/>
          <w:sz w:val="24"/>
          <w:szCs w:val="24"/>
          <w:lang w:eastAsia="es-ES"/>
        </w:rPr>
        <w:t>[]</w:t>
      </w: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</w:t>
      </w:r>
      <w:r w:rsidRPr="00772BA5">
        <w:rPr>
          <w:rFonts w:ascii="Consolas" w:eastAsia="Times New Roman" w:hAnsi="Consolas" w:cs="Consolas"/>
          <w:color w:val="A6E22E"/>
          <w:sz w:val="24"/>
          <w:szCs w:val="24"/>
          <w:lang w:eastAsia="es-ES"/>
        </w:rPr>
        <w:t>.</w:t>
      </w: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</w:t>
      </w:r>
      <w:r w:rsidRPr="00772BA5">
        <w:rPr>
          <w:rFonts w:ascii="Consolas" w:eastAsia="Times New Roman" w:hAnsi="Consolas" w:cs="Consolas"/>
          <w:color w:val="75715E"/>
          <w:sz w:val="24"/>
          <w:szCs w:val="24"/>
          <w:lang w:eastAsia="es-ES"/>
        </w:rPr>
        <w:t>?</w:t>
      </w:r>
      <w:r w:rsidRPr="00772BA5">
        <w:rPr>
          <w:rFonts w:ascii="Consolas" w:eastAsia="Times New Roman" w:hAnsi="Consolas" w:cs="Consolas"/>
          <w:color w:val="A6E22E"/>
          <w:sz w:val="24"/>
          <w:szCs w:val="24"/>
          <w:lang w:eastAsia="es-ES"/>
        </w:rPr>
        <w:t>.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Unario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PreExpr</w:t>
      </w:r>
      <w:proofErr w:type="spellEnd"/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>-</w:t>
      </w:r>
      <w:proofErr w:type="spellStart"/>
      <w:r w:rsidRPr="00772BA5">
        <w:rPr>
          <w:rFonts w:ascii="Consolas" w:eastAsia="Times New Roman" w:hAnsi="Consolas" w:cs="Consolas"/>
          <w:b/>
          <w:bCs/>
          <w:color w:val="F92672"/>
          <w:sz w:val="24"/>
          <w:szCs w:val="24"/>
          <w:lang w:eastAsia="es-ES"/>
        </w:rPr>
        <w:t>expr</w:t>
      </w:r>
      <w:proofErr w:type="spellEnd"/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!</w:t>
      </w:r>
      <w:proofErr w:type="spellStart"/>
      <w:r w:rsidRPr="00772BA5">
        <w:rPr>
          <w:rFonts w:ascii="Consolas" w:eastAsia="Times New Roman" w:hAnsi="Consolas" w:cs="Consolas"/>
          <w:b/>
          <w:bCs/>
          <w:color w:val="F92672"/>
          <w:sz w:val="24"/>
          <w:szCs w:val="24"/>
          <w:lang w:eastAsia="es-ES"/>
        </w:rPr>
        <w:t>expr</w:t>
      </w:r>
      <w:proofErr w:type="spellEnd"/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~</w:t>
      </w:r>
      <w:proofErr w:type="spellStart"/>
      <w:r w:rsidRPr="00772BA5">
        <w:rPr>
          <w:rFonts w:ascii="Consolas" w:eastAsia="Times New Roman" w:hAnsi="Consolas" w:cs="Consolas"/>
          <w:b/>
          <w:bCs/>
          <w:color w:val="F92672"/>
          <w:sz w:val="24"/>
          <w:szCs w:val="24"/>
          <w:lang w:eastAsia="es-ES"/>
        </w:rPr>
        <w:t>expr</w:t>
      </w:r>
      <w:proofErr w:type="spellEnd"/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++</w:t>
      </w:r>
      <w:proofErr w:type="spellStart"/>
      <w:r w:rsidRPr="00772BA5">
        <w:rPr>
          <w:rFonts w:ascii="Consolas" w:eastAsia="Times New Roman" w:hAnsi="Consolas" w:cs="Consolas"/>
          <w:b/>
          <w:bCs/>
          <w:color w:val="F92672"/>
          <w:sz w:val="24"/>
          <w:szCs w:val="24"/>
          <w:lang w:eastAsia="es-ES"/>
        </w:rPr>
        <w:t>expr</w:t>
      </w:r>
      <w:proofErr w:type="spellEnd"/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--</w:t>
      </w:r>
      <w:proofErr w:type="spellStart"/>
      <w:r w:rsidRPr="00772BA5">
        <w:rPr>
          <w:rFonts w:ascii="Consolas" w:eastAsia="Times New Roman" w:hAnsi="Consolas" w:cs="Consolas"/>
          <w:b/>
          <w:bCs/>
          <w:color w:val="F92672"/>
          <w:sz w:val="24"/>
          <w:szCs w:val="24"/>
          <w:lang w:eastAsia="es-ES"/>
        </w:rPr>
        <w:t>expr</w:t>
      </w:r>
      <w:proofErr w:type="spellEnd"/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ab/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Multiplicativo</w:t>
      </w:r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*    </w:t>
      </w:r>
      <w:r w:rsidRPr="00772BA5">
        <w:rPr>
          <w:rFonts w:ascii="Consolas" w:eastAsia="Times New Roman" w:hAnsi="Consolas" w:cs="Consolas"/>
          <w:color w:val="BF79DB"/>
          <w:sz w:val="24"/>
          <w:szCs w:val="24"/>
          <w:lang w:eastAsia="es-ES"/>
        </w:rPr>
        <w:t>/    %  ~/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Adición</w:t>
      </w:r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+    -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Shift</w:t>
      </w:r>
      <w:proofErr w:type="spellEnd"/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5715E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&lt;&lt;    </w:t>
      </w:r>
      <w:r w:rsidRPr="00772BA5">
        <w:rPr>
          <w:rFonts w:ascii="Consolas" w:eastAsia="Times New Roman" w:hAnsi="Consolas" w:cs="Consolas"/>
          <w:color w:val="75715E"/>
          <w:sz w:val="24"/>
          <w:szCs w:val="24"/>
          <w:lang w:eastAsia="es-ES"/>
        </w:rPr>
        <w:t>&gt;&gt;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Bitwise</w:t>
      </w:r>
      <w:proofErr w:type="spellEnd"/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&amp;    ^    </w:t>
      </w:r>
      <w:r w:rsidRPr="00772BA5">
        <w:rPr>
          <w:rFonts w:ascii="Consolas" w:eastAsia="Times New Roman" w:hAnsi="Consolas" w:cs="Consolas"/>
          <w:color w:val="A6E22E"/>
          <w:sz w:val="24"/>
          <w:szCs w:val="24"/>
          <w:lang w:eastAsia="es-ES"/>
        </w:rPr>
        <w:t>|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Relacional y tipo prueba</w:t>
      </w:r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&gt;=    &gt;    &lt;=    &lt;    </w:t>
      </w:r>
      <w:r w:rsidRPr="00772BA5">
        <w:rPr>
          <w:rFonts w:ascii="Consolas" w:eastAsia="Times New Roman" w:hAnsi="Consolas" w:cs="Consolas"/>
          <w:b/>
          <w:bCs/>
          <w:color w:val="F92672"/>
          <w:sz w:val="24"/>
          <w:szCs w:val="24"/>
          <w:lang w:eastAsia="es-ES"/>
        </w:rPr>
        <w:t>as</w:t>
      </w: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</w:t>
      </w:r>
      <w:proofErr w:type="spellStart"/>
      <w:r w:rsidRPr="00772BA5">
        <w:rPr>
          <w:rFonts w:ascii="Consolas" w:eastAsia="Times New Roman" w:hAnsi="Consolas" w:cs="Consolas"/>
          <w:b/>
          <w:bCs/>
          <w:color w:val="F92672"/>
          <w:sz w:val="24"/>
          <w:szCs w:val="24"/>
          <w:lang w:eastAsia="es-ES"/>
        </w:rPr>
        <w:t>is</w:t>
      </w:r>
      <w:proofErr w:type="spellEnd"/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    </w:t>
      </w:r>
      <w:proofErr w:type="spellStart"/>
      <w:r w:rsidRPr="00772BA5">
        <w:rPr>
          <w:rFonts w:ascii="Consolas" w:eastAsia="Times New Roman" w:hAnsi="Consolas" w:cs="Consolas"/>
          <w:b/>
          <w:bCs/>
          <w:color w:val="F92672"/>
          <w:sz w:val="24"/>
          <w:szCs w:val="24"/>
          <w:lang w:eastAsia="es-ES"/>
        </w:rPr>
        <w:t>is</w:t>
      </w:r>
      <w:proofErr w:type="spellEnd"/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>!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Igualdad</w:t>
      </w:r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b/>
          <w:bCs/>
          <w:color w:val="A6E22E"/>
          <w:sz w:val="24"/>
          <w:szCs w:val="24"/>
          <w:lang w:eastAsia="es-ES"/>
        </w:rPr>
        <w:t>==    !=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Lógicos</w:t>
      </w:r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lastRenderedPageBreak/>
        <w:t xml:space="preserve">&amp;&amp;    </w:t>
      </w:r>
      <w:r w:rsidRPr="00772BA5">
        <w:rPr>
          <w:rFonts w:ascii="Consolas" w:eastAsia="Times New Roman" w:hAnsi="Consolas" w:cs="Consolas"/>
          <w:color w:val="A6E22E"/>
          <w:sz w:val="24"/>
          <w:szCs w:val="24"/>
          <w:lang w:eastAsia="es-ES"/>
        </w:rPr>
        <w:t>||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Si Nulo</w:t>
      </w:r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>??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Condicional</w:t>
      </w:r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>expr1 ? expr2 : expr3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Cascada</w:t>
      </w:r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6E22E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A6E22E"/>
          <w:sz w:val="24"/>
          <w:szCs w:val="24"/>
          <w:lang w:eastAsia="es-ES"/>
        </w:rPr>
        <w:t>..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Asignación</w:t>
      </w:r>
    </w:p>
    <w:p w:rsidR="00772BA5" w:rsidRPr="00772BA5" w:rsidRDefault="00772BA5" w:rsidP="00772B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*=    </w:t>
      </w:r>
      <w:r w:rsidRPr="00772BA5">
        <w:rPr>
          <w:rFonts w:ascii="Consolas" w:eastAsia="Times New Roman" w:hAnsi="Consolas" w:cs="Consolas"/>
          <w:color w:val="BF79DB"/>
          <w:sz w:val="24"/>
          <w:szCs w:val="24"/>
          <w:lang w:eastAsia="es-ES"/>
        </w:rPr>
        <w:t>/=    ~/</w:t>
      </w: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 xml:space="preserve">=    %=    +=    -=    &lt;&lt;=    </w:t>
      </w:r>
      <w:r w:rsidRPr="00772BA5">
        <w:rPr>
          <w:rFonts w:ascii="Consolas" w:eastAsia="Times New Roman" w:hAnsi="Consolas" w:cs="Consolas"/>
          <w:color w:val="75715E"/>
          <w:sz w:val="24"/>
          <w:szCs w:val="24"/>
          <w:lang w:eastAsia="es-ES"/>
        </w:rPr>
        <w:t xml:space="preserve">&gt;&gt;=    </w:t>
      </w:r>
      <w:r w:rsidRPr="00772BA5">
        <w:rPr>
          <w:rFonts w:ascii="Consolas" w:eastAsia="Times New Roman" w:hAnsi="Consolas" w:cs="Consolas"/>
          <w:color w:val="DDDDDD"/>
          <w:sz w:val="24"/>
          <w:szCs w:val="24"/>
          <w:lang w:eastAsia="es-ES"/>
        </w:rPr>
        <w:t>&amp;=    ^=    |=    ??=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Con los operadores puedes crear expresiones, algunos ejemplos son:</w:t>
      </w:r>
    </w:p>
    <w:p w:rsidR="00772BA5" w:rsidRPr="00772BA5" w:rsidRDefault="00772BA5" w:rsidP="00772BA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a++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 + b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 = b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 == b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 ? a : b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tabla de operadores, cada operador tiene mayor precedencia que los operadores de las filas siguientes. Por ejemplo, el operador multiplicativo % tiene mayor precedencia que (y por lo tanto ejecuta antes) el operador de igualdad ==, que tiene mayor precedencia que el operador lógico AND (&amp;&amp;). Esa precedencia significa que las siguientes dos líneas de código se ejecutan de la misma manera:</w:t>
      </w:r>
    </w:p>
    <w:p w:rsidR="00772BA5" w:rsidRPr="00772BA5" w:rsidRDefault="00772BA5" w:rsidP="00772BA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// Los paréntesis mejoras la lectura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((n % i == 0) &amp;&amp; (d % i == 0)) …</w:t>
      </w:r>
    </w:p>
    <w:p w:rsidR="00772BA5" w:rsidRPr="00772BA5" w:rsidRDefault="00772BA5" w:rsidP="00772BA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// Mas difícil de leer, pero equivalente.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 % i == 0 &amp;&amp; d % i == 0) …</w:t>
      </w:r>
    </w:p>
    <w:p w:rsidR="00772BA5" w:rsidRPr="00772BA5" w:rsidRDefault="00772BA5" w:rsidP="00772BA5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</w:pPr>
      <w:r w:rsidRPr="00772BA5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Operadores Aritméticos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Dart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soporta los operadores aritméticos habituales:</w:t>
      </w:r>
    </w:p>
    <w:p w:rsidR="00772BA5" w:rsidRPr="00772BA5" w:rsidRDefault="00772BA5" w:rsidP="00772BA5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Suma ( +)</w:t>
      </w:r>
    </w:p>
    <w:p w:rsidR="00772BA5" w:rsidRPr="00772BA5" w:rsidRDefault="00772BA5" w:rsidP="00772BA5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Resta ( - )</w:t>
      </w:r>
    </w:p>
    <w:p w:rsidR="00772BA5" w:rsidRPr="00772BA5" w:rsidRDefault="00772BA5" w:rsidP="00772BA5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expr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Unario menos también conocido como negación (invierte el signo de la expresión)</w:t>
      </w:r>
    </w:p>
    <w:p w:rsidR="00772BA5" w:rsidRPr="00772BA5" w:rsidRDefault="00772BA5" w:rsidP="00772BA5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Multiplicación</w:t>
      </w:r>
    </w:p>
    <w:p w:rsidR="00772BA5" w:rsidRPr="00772BA5" w:rsidRDefault="00772BA5" w:rsidP="00772BA5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/ División</w:t>
      </w:r>
    </w:p>
    <w:p w:rsidR="00772BA5" w:rsidRPr="00772BA5" w:rsidRDefault="00772BA5" w:rsidP="00772BA5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~/ Divide, regresando el valor entero</w:t>
      </w:r>
    </w:p>
    <w:p w:rsidR="00772BA5" w:rsidRPr="00772BA5" w:rsidRDefault="00772BA5" w:rsidP="00772BA5">
      <w:pPr>
        <w:numPr>
          <w:ilvl w:val="0"/>
          <w:numId w:val="1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% regresa el restante del entero en una división (modulo)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Dart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también soporta operadores de incrementos y decrementos de prefijos y postfijos.</w:t>
      </w:r>
    </w:p>
    <w:p w:rsidR="00772BA5" w:rsidRPr="00772BA5" w:rsidRDefault="00772BA5" w:rsidP="00772BA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</w:t>
      </w:r>
      <w:ins w:id="0" w:author="Unknown"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ar</w:t>
        </w:r>
        <w:proofErr w:type="spellEnd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El cual se leería; </w:t>
        </w:r>
        <w:proofErr w:type="spellStart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var</w:t>
        </w:r>
        <w:proofErr w:type="spellEnd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= </w:t>
        </w:r>
        <w:proofErr w:type="spellStart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var</w:t>
        </w:r>
        <w:proofErr w:type="spellEnd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+ 1 (</w:t>
        </w:r>
        <w:proofErr w:type="spellStart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expression</w:t>
        </w:r>
        <w:proofErr w:type="spellEnd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</w:t>
        </w:r>
        <w:proofErr w:type="spellStart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value</w:t>
        </w:r>
        <w:proofErr w:type="spellEnd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</w:t>
        </w:r>
        <w:proofErr w:type="spellStart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is</w:t>
        </w:r>
        <w:proofErr w:type="spellEnd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</w:t>
        </w:r>
        <w:proofErr w:type="spellStart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var</w:t>
        </w:r>
        <w:proofErr w:type="spellEnd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 xml:space="preserve"> + 1)</w:t>
        </w:r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br/>
        </w:r>
        <w:proofErr w:type="spellStart"/>
        <w:r w:rsidRPr="00772BA5">
          <w:rPr>
            <w:rFonts w:ascii="Times New Roman" w:eastAsia="Times New Roman" w:hAnsi="Times New Roman" w:cs="Times New Roman"/>
            <w:sz w:val="24"/>
            <w:szCs w:val="24"/>
            <w:lang w:eastAsia="es-ES"/>
          </w:rPr>
          <w:t>var</w:t>
        </w:r>
      </w:ins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El cual se leería;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+ 1 (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expression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–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cual se leería;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1 (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expression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1)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-- El cual se leería;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– 1 (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expression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772BA5" w:rsidRPr="00772BA5" w:rsidRDefault="00772BA5" w:rsidP="00772BA5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</w:pPr>
      <w:r w:rsidRPr="00772BA5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Operadores de Igualdad y relacionales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Enumeraremos el significado de la igualdad y de los operadores relacionales.</w:t>
      </w:r>
    </w:p>
    <w:p w:rsidR="00772BA5" w:rsidRPr="00772BA5" w:rsidRDefault="00772BA5" w:rsidP="00772BA5">
      <w:pPr>
        <w:numPr>
          <w:ilvl w:val="0"/>
          <w:numId w:val="2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== Igual</w:t>
      </w:r>
    </w:p>
    <w:p w:rsidR="00772BA5" w:rsidRPr="00772BA5" w:rsidRDefault="00772BA5" w:rsidP="00772BA5">
      <w:pPr>
        <w:numPr>
          <w:ilvl w:val="0"/>
          <w:numId w:val="2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!= No igual (diferente)</w:t>
      </w:r>
    </w:p>
    <w:p w:rsidR="00772BA5" w:rsidRPr="00772BA5" w:rsidRDefault="00772BA5" w:rsidP="00772BA5">
      <w:pPr>
        <w:numPr>
          <w:ilvl w:val="0"/>
          <w:numId w:val="2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sz w:val="20"/>
          <w:szCs w:val="20"/>
          <w:lang w:eastAsia="es-ES"/>
        </w:rPr>
        <w:t>&gt;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 Mayor que</w:t>
      </w:r>
    </w:p>
    <w:p w:rsidR="00772BA5" w:rsidRPr="00772BA5" w:rsidRDefault="00772BA5" w:rsidP="00772BA5">
      <w:pPr>
        <w:numPr>
          <w:ilvl w:val="0"/>
          <w:numId w:val="2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&lt; Menor que</w:t>
      </w:r>
    </w:p>
    <w:p w:rsidR="00772BA5" w:rsidRPr="00772BA5" w:rsidRDefault="00772BA5" w:rsidP="00772BA5">
      <w:pPr>
        <w:numPr>
          <w:ilvl w:val="0"/>
          <w:numId w:val="2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sz w:val="20"/>
          <w:szCs w:val="20"/>
          <w:lang w:eastAsia="es-ES"/>
        </w:rPr>
        <w:t>&gt;=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 Mayor que o igual a</w:t>
      </w:r>
    </w:p>
    <w:p w:rsidR="00772BA5" w:rsidRPr="00772BA5" w:rsidRDefault="00772BA5" w:rsidP="00772BA5">
      <w:pPr>
        <w:numPr>
          <w:ilvl w:val="0"/>
          <w:numId w:val="2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&lt;= Menor que o igual a</w:t>
      </w:r>
    </w:p>
    <w:p w:rsidR="00772BA5" w:rsidRPr="00772BA5" w:rsidRDefault="00772BA5" w:rsidP="00772BA5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</w:pPr>
      <w:r w:rsidRPr="00772BA5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Operadores de prueba de tipo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operadores as,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! son útiles para verificar los tipos en tiempo de ejecución.</w:t>
      </w:r>
    </w:p>
    <w:p w:rsidR="00772BA5" w:rsidRPr="00772BA5" w:rsidRDefault="00772BA5" w:rsidP="00772BA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Typecast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(También utilizado para especificar prefijos de biblioteca)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Verdadero si el objeto es el tipo especificado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! Falso si el objeto tiene el tipo especificado</w:t>
      </w:r>
    </w:p>
    <w:p w:rsidR="00772BA5" w:rsidRPr="00772BA5" w:rsidRDefault="00772BA5" w:rsidP="00772BA5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</w:pPr>
      <w:r w:rsidRPr="00772BA5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Operadores de Asignación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Como ya has visto, puedes asignar valores usando el operador =. Para asignar sólo si la variable asignada es nula, utilice el operador ??=.</w:t>
      </w:r>
    </w:p>
    <w:p w:rsidR="00772BA5" w:rsidRPr="00772BA5" w:rsidRDefault="00772BA5" w:rsidP="00772BA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// Asigna valor a variable a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772BA5" w:rsidRPr="00772BA5" w:rsidRDefault="00772BA5" w:rsidP="00772BA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// Asigna valor a b, si b es nulo; de lo contrario b se mantiene igual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b ??=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;</w:t>
      </w:r>
    </w:p>
    <w:p w:rsidR="00772BA5" w:rsidRPr="00772BA5" w:rsidRDefault="00772BA5" w:rsidP="00772BA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Operadores que existen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= –= /= %= &gt;&gt;= ^=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+= *= ~/= &lt;&lt;= &amp;= |=</w:t>
      </w:r>
    </w:p>
    <w:p w:rsidR="00772BA5" w:rsidRPr="00772BA5" w:rsidRDefault="00772BA5" w:rsidP="00772BA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//Así es como trabajan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Donde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op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operador a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op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= b a = a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op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Ejemplo a += b a = a + b</w:t>
      </w:r>
    </w:p>
    <w:p w:rsidR="00772BA5" w:rsidRPr="00772BA5" w:rsidRDefault="00772BA5" w:rsidP="00772BA5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</w:pPr>
      <w:r w:rsidRPr="00772BA5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Operadores Lógicos</w:t>
      </w:r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Puedes invertir o combinar expresiones booleanas utilizando los operadores lógicos</w:t>
      </w:r>
    </w:p>
    <w:p w:rsidR="00772BA5" w:rsidRPr="00772BA5" w:rsidRDefault="00772BA5" w:rsidP="00772BA5">
      <w:pPr>
        <w:spacing w:after="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expr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invierte la expresión que le sigue (cambia falso a verdadero y viceversa)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|| OR lógico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&amp;&amp; AND lógico</w:t>
      </w:r>
    </w:p>
    <w:p w:rsidR="00772BA5" w:rsidRPr="00772BA5" w:rsidRDefault="00772BA5" w:rsidP="00772BA5">
      <w:pPr>
        <w:pBdr>
          <w:bottom w:val="single" w:sz="6" w:space="0" w:color="D3D3D3"/>
        </w:pBdr>
        <w:spacing w:before="240" w:after="240" w:line="384" w:lineRule="atLeast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</w:pPr>
      <w:r w:rsidRPr="00772BA5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 xml:space="preserve">Operadores </w:t>
      </w:r>
      <w:proofErr w:type="spellStart"/>
      <w:r w:rsidRPr="00772BA5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Bitwise</w:t>
      </w:r>
      <w:proofErr w:type="spellEnd"/>
      <w:r w:rsidRPr="00772BA5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 xml:space="preserve"> y </w:t>
      </w:r>
      <w:proofErr w:type="spellStart"/>
      <w:r w:rsidRPr="00772BA5">
        <w:rPr>
          <w:rFonts w:ascii="Times New Roman" w:eastAsia="Times New Roman" w:hAnsi="Times New Roman" w:cs="Times New Roman"/>
          <w:b/>
          <w:bCs/>
          <w:sz w:val="33"/>
          <w:szCs w:val="33"/>
          <w:lang w:eastAsia="es-ES"/>
        </w:rPr>
        <w:t>Shift</w:t>
      </w:r>
      <w:proofErr w:type="spellEnd"/>
    </w:p>
    <w:p w:rsidR="00772BA5" w:rsidRPr="00772BA5" w:rsidRDefault="00772BA5" w:rsidP="00772BA5">
      <w:pPr>
        <w:spacing w:before="240" w:after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Puedes manipular los bits individuales de los números en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Dart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. Por lo general, se utilizan estos operadores de bits y de desplazamiento con enteros.</w:t>
      </w:r>
    </w:p>
    <w:p w:rsidR="00772BA5" w:rsidRPr="00772BA5" w:rsidRDefault="00772BA5" w:rsidP="00772BA5">
      <w:pPr>
        <w:numPr>
          <w:ilvl w:val="0"/>
          <w:numId w:val="3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&amp; AND</w:t>
      </w:r>
    </w:p>
    <w:p w:rsidR="00772BA5" w:rsidRPr="00772BA5" w:rsidRDefault="00772BA5" w:rsidP="00772BA5">
      <w:pPr>
        <w:numPr>
          <w:ilvl w:val="0"/>
          <w:numId w:val="3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| OR</w:t>
      </w:r>
    </w:p>
    <w:p w:rsidR="00772BA5" w:rsidRPr="00772BA5" w:rsidRDefault="00772BA5" w:rsidP="00772BA5">
      <w:pPr>
        <w:numPr>
          <w:ilvl w:val="0"/>
          <w:numId w:val="3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^ XOR</w:t>
      </w:r>
    </w:p>
    <w:p w:rsidR="00772BA5" w:rsidRPr="00772BA5" w:rsidRDefault="00772BA5" w:rsidP="00772BA5">
      <w:pPr>
        <w:numPr>
          <w:ilvl w:val="0"/>
          <w:numId w:val="3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~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expr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Complemento unario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bitwise</w:t>
      </w:r>
      <w:proofErr w:type="spellEnd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(0s a 1s; 1s a 0s)</w:t>
      </w:r>
    </w:p>
    <w:p w:rsidR="00772BA5" w:rsidRPr="00772BA5" w:rsidRDefault="00772BA5" w:rsidP="00772BA5">
      <w:pPr>
        <w:numPr>
          <w:ilvl w:val="0"/>
          <w:numId w:val="3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&lt;&lt; Desplazamiento hacia la </w:t>
      </w:r>
      <w:proofErr w:type="spellStart"/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izq</w:t>
      </w:r>
      <w:proofErr w:type="spellEnd"/>
    </w:p>
    <w:p w:rsidR="00772BA5" w:rsidRPr="00772BA5" w:rsidRDefault="00772BA5" w:rsidP="00772BA5">
      <w:pPr>
        <w:numPr>
          <w:ilvl w:val="0"/>
          <w:numId w:val="3"/>
        </w:numPr>
        <w:spacing w:after="0" w:line="384" w:lineRule="atLeast"/>
        <w:ind w:left="2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Consolas" w:eastAsia="Times New Roman" w:hAnsi="Consolas" w:cs="Consolas"/>
          <w:sz w:val="20"/>
          <w:szCs w:val="20"/>
          <w:lang w:eastAsia="es-ES"/>
        </w:rPr>
        <w:t>&gt;&gt;</w:t>
      </w: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 Desplazamiento hacia la derecha</w:t>
      </w:r>
    </w:p>
    <w:p w:rsidR="00772BA5" w:rsidRPr="00772BA5" w:rsidRDefault="00772BA5" w:rsidP="00772BA5">
      <w:pPr>
        <w:spacing w:before="240" w:line="384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72BA5">
        <w:rPr>
          <w:rFonts w:ascii="Times New Roman" w:eastAsia="Times New Roman" w:hAnsi="Times New Roman" w:cs="Times New Roman"/>
          <w:sz w:val="24"/>
          <w:szCs w:val="24"/>
          <w:lang w:eastAsia="es-ES"/>
        </w:rPr>
        <w:t>El uso de estos lo estaremos viendo mientras avancemos en el curso algunos de estos no serán visto pero te invito a probarlos y conocer la forma en que estos son utilizados, son fiel seguidor de la documentación te invito a visitarla por si tiene alguna duda o bien déjala en nuestra sección de comentarios y te ayudaremos a resolverla.</w:t>
      </w:r>
    </w:p>
    <w:p w:rsidR="00341568" w:rsidRDefault="000D7B02">
      <w:bookmarkStart w:id="1" w:name="_GoBack"/>
      <w:bookmarkEnd w:id="1"/>
    </w:p>
    <w:sectPr w:rsidR="00341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0EB7"/>
    <w:multiLevelType w:val="multilevel"/>
    <w:tmpl w:val="5A2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550AC1"/>
    <w:multiLevelType w:val="multilevel"/>
    <w:tmpl w:val="8A34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6928A5"/>
    <w:multiLevelType w:val="multilevel"/>
    <w:tmpl w:val="05F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A5"/>
    <w:rsid w:val="000D7B02"/>
    <w:rsid w:val="002A137D"/>
    <w:rsid w:val="00772BA5"/>
    <w:rsid w:val="0093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5533A-221C-4912-BC0E-8808EC13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72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72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BA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72B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72BA5"/>
    <w:rPr>
      <w:color w:val="0000FF"/>
      <w:u w:val="single"/>
    </w:rPr>
  </w:style>
  <w:style w:type="paragraph" w:customStyle="1" w:styleId="discussioninfo-time">
    <w:name w:val="discussioninfo-time"/>
    <w:basedOn w:val="Normal"/>
    <w:rsid w:val="0077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7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2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2BA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72BA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772BA5"/>
  </w:style>
  <w:style w:type="character" w:customStyle="1" w:styleId="hljs-literal">
    <w:name w:val="hljs-literal"/>
    <w:basedOn w:val="Fuentedeprrafopredeter"/>
    <w:rsid w:val="00772BA5"/>
  </w:style>
  <w:style w:type="character" w:customStyle="1" w:styleId="hljs-title">
    <w:name w:val="hljs-title"/>
    <w:basedOn w:val="Fuentedeprrafopredeter"/>
    <w:rsid w:val="00772BA5"/>
  </w:style>
  <w:style w:type="character" w:customStyle="1" w:styleId="hljs-string">
    <w:name w:val="hljs-string"/>
    <w:basedOn w:val="Fuentedeprrafopredeter"/>
    <w:rsid w:val="00772BA5"/>
  </w:style>
  <w:style w:type="character" w:customStyle="1" w:styleId="hljs-keyword">
    <w:name w:val="hljs-keyword"/>
    <w:basedOn w:val="Fuentedeprrafopredeter"/>
    <w:rsid w:val="00772BA5"/>
  </w:style>
  <w:style w:type="character" w:customStyle="1" w:styleId="hljs-regexp">
    <w:name w:val="hljs-regexp"/>
    <w:basedOn w:val="Fuentedeprrafopredeter"/>
    <w:rsid w:val="00772BA5"/>
  </w:style>
  <w:style w:type="character" w:customStyle="1" w:styleId="hljs-meta">
    <w:name w:val="hljs-meta"/>
    <w:basedOn w:val="Fuentedeprrafopredeter"/>
    <w:rsid w:val="00772BA5"/>
  </w:style>
  <w:style w:type="character" w:customStyle="1" w:styleId="hljs-section">
    <w:name w:val="hljs-section"/>
    <w:basedOn w:val="Fuentedeprrafopredeter"/>
    <w:rsid w:val="00772BA5"/>
  </w:style>
  <w:style w:type="character" w:customStyle="1" w:styleId="hljs-bullet">
    <w:name w:val="hljs-bullet"/>
    <w:basedOn w:val="Fuentedeprrafopredeter"/>
    <w:rsid w:val="0077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2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24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zi.com/@Arkangel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Sanchez</dc:creator>
  <cp:keywords/>
  <dc:description/>
  <cp:lastModifiedBy>David Sanchez</cp:lastModifiedBy>
  <cp:revision>1</cp:revision>
  <dcterms:created xsi:type="dcterms:W3CDTF">2020-01-21T17:06:00Z</dcterms:created>
  <dcterms:modified xsi:type="dcterms:W3CDTF">2020-01-21T17:33:00Z</dcterms:modified>
</cp:coreProperties>
</file>